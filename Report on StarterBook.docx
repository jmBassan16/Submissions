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7A3B" w14:textId="3EB2E48B" w:rsidR="0017330B" w:rsidRDefault="0017330B" w:rsidP="00D154B8"/>
    <w:p w14:paraId="6FF66D81" w14:textId="101A49B2" w:rsidR="0017330B" w:rsidRPr="00D154B8" w:rsidDel="001A1812" w:rsidRDefault="00D154B8" w:rsidP="00D154B8">
      <w:pPr>
        <w:rPr>
          <w:del w:id="0" w:author="Jasmeet Bassan" w:date="2019-05-20T14:51:00Z"/>
          <w:sz w:val="28"/>
          <w:szCs w:val="28"/>
          <w:rPrChange w:id="1" w:author="Jasmeet Bassan" w:date="2019-05-20T15:14:00Z">
            <w:rPr>
              <w:del w:id="2" w:author="Jasmeet Bassan" w:date="2019-05-20T14:51:00Z"/>
            </w:rPr>
          </w:rPrChange>
        </w:rPr>
        <w:pPrChange w:id="3" w:author="Jasmeet Bassan" w:date="2019-05-20T15:17:00Z">
          <w:pPr/>
        </w:pPrChange>
      </w:pPr>
      <w:ins w:id="4" w:author="Jasmeet Bassan" w:date="2019-05-20T15:14:00Z">
        <w:r>
          <w:rPr>
            <w:sz w:val="28"/>
            <w:szCs w:val="28"/>
          </w:rPr>
          <w:t xml:space="preserve">Report on </w:t>
        </w:r>
        <w:proofErr w:type="spellStart"/>
        <w:r>
          <w:rPr>
            <w:sz w:val="28"/>
            <w:szCs w:val="28"/>
          </w:rPr>
          <w:t>StarterBook</w:t>
        </w:r>
      </w:ins>
      <w:proofErr w:type="spellEnd"/>
    </w:p>
    <w:p w14:paraId="6BBFDB2A" w14:textId="4C15BC66" w:rsidR="0017330B" w:rsidRDefault="0017330B" w:rsidP="00D154B8">
      <w:pPr>
        <w:pPrChange w:id="5" w:author="Jasmeet Bassan" w:date="2019-05-20T15:17:00Z">
          <w:pPr>
            <w:pStyle w:val="ListParagraph"/>
            <w:numPr>
              <w:numId w:val="2"/>
            </w:numPr>
            <w:ind w:hanging="360"/>
          </w:pPr>
        </w:pPrChange>
      </w:pPr>
      <w:del w:id="6" w:author="Jasmeet Bassan" w:date="2019-05-20T14:51:00Z">
        <w:r w:rsidDel="001A1812">
          <w:delText>Create a report in Microsoft Word an</w:delText>
        </w:r>
      </w:del>
      <w:del w:id="7" w:author="Jasmeet Bassan" w:date="2019-05-20T14:50:00Z">
        <w:r w:rsidDel="001A1812">
          <w:delText>d answer the following questions.</w:delText>
        </w:r>
      </w:del>
    </w:p>
    <w:p w14:paraId="78E97197" w14:textId="2EB79FAC" w:rsidR="0017330B" w:rsidRDefault="0017330B" w:rsidP="00D154B8">
      <w:pPr>
        <w:pPrChange w:id="8" w:author="Jasmeet Bassan" w:date="2019-05-20T15:17:00Z">
          <w:pPr>
            <w:pStyle w:val="ListParagraph"/>
          </w:pPr>
        </w:pPrChange>
      </w:pPr>
    </w:p>
    <w:p w14:paraId="55756007" w14:textId="12F1BE85" w:rsidR="0017330B" w:rsidRDefault="0017330B" w:rsidP="00D154B8">
      <w:pPr>
        <w:pPrChange w:id="9" w:author="Jasmeet Bassan" w:date="2019-05-20T15:17:00Z">
          <w:pPr>
            <w:pStyle w:val="ListParagraph"/>
          </w:pPr>
        </w:pPrChange>
      </w:pPr>
    </w:p>
    <w:p w14:paraId="5F269CDA" w14:textId="64E96FB3" w:rsidR="0017330B" w:rsidRDefault="0017330B" w:rsidP="00D154B8">
      <w:pPr>
        <w:pStyle w:val="ListParagraph"/>
        <w:numPr>
          <w:ilvl w:val="0"/>
          <w:numId w:val="4"/>
        </w:numPr>
        <w:rPr>
          <w:ins w:id="10" w:author="Jasmeet Bassan" w:date="2019-05-20T14:52:00Z"/>
        </w:rPr>
        <w:pPrChange w:id="11" w:author="Jasmeet Bassan" w:date="2019-05-20T15:17:00Z">
          <w:pPr>
            <w:pStyle w:val="ListParagraph"/>
            <w:numPr>
              <w:numId w:val="3"/>
            </w:numPr>
            <w:ind w:left="1080" w:hanging="360"/>
            <w:jc w:val="both"/>
          </w:pPr>
        </w:pPrChange>
      </w:pPr>
      <w:r>
        <w:t xml:space="preserve">Given the provided </w:t>
      </w:r>
      <w:proofErr w:type="gramStart"/>
      <w:r>
        <w:t>data ,</w:t>
      </w:r>
      <w:proofErr w:type="gramEnd"/>
      <w:r>
        <w:t xml:space="preserve"> what are three conclusions we can draw about Kickstarter campaigns?</w:t>
      </w:r>
    </w:p>
    <w:p w14:paraId="54969254" w14:textId="77777777" w:rsidR="001A1812" w:rsidRDefault="001A1812" w:rsidP="00D154B8">
      <w:pPr>
        <w:rPr>
          <w:ins w:id="12" w:author="Jasmeet Bassan" w:date="2019-05-20T14:27:00Z"/>
        </w:rPr>
        <w:pPrChange w:id="13" w:author="Jasmeet Bassan" w:date="2019-05-20T15:17:00Z">
          <w:pPr>
            <w:pStyle w:val="ListParagraph"/>
            <w:numPr>
              <w:numId w:val="3"/>
            </w:numPr>
            <w:ind w:left="1080" w:hanging="360"/>
          </w:pPr>
        </w:pPrChange>
      </w:pPr>
    </w:p>
    <w:p w14:paraId="0151652E" w14:textId="32C3AFBC" w:rsidR="00E315C6" w:rsidRDefault="00E315C6" w:rsidP="00D154B8">
      <w:pPr>
        <w:rPr>
          <w:ins w:id="14" w:author="Jasmeet Bassan" w:date="2019-05-20T14:51:00Z"/>
        </w:rPr>
        <w:pPrChange w:id="15" w:author="Jasmeet Bassan" w:date="2019-05-20T15:17:00Z">
          <w:pPr>
            <w:pStyle w:val="ListParagraph"/>
            <w:ind w:left="1080"/>
            <w:jc w:val="both"/>
          </w:pPr>
        </w:pPrChange>
      </w:pPr>
      <w:ins w:id="16" w:author="Jasmeet Bassan" w:date="2019-05-20T14:27:00Z">
        <w:r>
          <w:t>The Kickstarter campaign</w:t>
        </w:r>
      </w:ins>
      <w:ins w:id="17" w:author="Jasmeet Bassan" w:date="2019-05-20T14:28:00Z">
        <w:r>
          <w:t xml:space="preserve"> </w:t>
        </w:r>
      </w:ins>
      <w:ins w:id="18" w:author="Jasmeet Bassan" w:date="2019-05-20T14:30:00Z">
        <w:r w:rsidR="00675C35">
          <w:t xml:space="preserve">which is massively successful for the crowdfunding </w:t>
        </w:r>
        <w:proofErr w:type="gramStart"/>
        <w:r w:rsidR="00675C35">
          <w:t>service  has</w:t>
        </w:r>
        <w:proofErr w:type="gramEnd"/>
        <w:r w:rsidR="00675C35">
          <w:t xml:space="preserve"> definitely a positive outcome for various projects.</w:t>
        </w:r>
      </w:ins>
    </w:p>
    <w:p w14:paraId="18398475" w14:textId="77777777" w:rsidR="001A1812" w:rsidRDefault="001A1812" w:rsidP="00D154B8">
      <w:pPr>
        <w:rPr>
          <w:ins w:id="19" w:author="Jasmeet Bassan" w:date="2019-05-20T14:30:00Z"/>
        </w:rPr>
        <w:pPrChange w:id="20" w:author="Jasmeet Bassan" w:date="2019-05-20T15:17:00Z">
          <w:pPr>
            <w:pStyle w:val="ListParagraph"/>
            <w:ind w:left="1080"/>
          </w:pPr>
        </w:pPrChange>
      </w:pPr>
    </w:p>
    <w:p w14:paraId="31A5F0C5" w14:textId="7C4C7CA3" w:rsidR="00675C35" w:rsidRDefault="00675C35" w:rsidP="00D154B8">
      <w:pPr>
        <w:rPr>
          <w:ins w:id="21" w:author="Jasmeet Bassan" w:date="2019-05-20T14:52:00Z"/>
        </w:rPr>
        <w:pPrChange w:id="22" w:author="Jasmeet Bassan" w:date="2019-05-20T15:17:00Z">
          <w:pPr>
            <w:pStyle w:val="ListParagraph"/>
            <w:ind w:left="1080"/>
            <w:jc w:val="both"/>
          </w:pPr>
        </w:pPrChange>
      </w:pPr>
      <w:ins w:id="23" w:author="Jasmeet Bassan" w:date="2019-05-20T14:30:00Z">
        <w:r>
          <w:t>We can draw</w:t>
        </w:r>
      </w:ins>
      <w:ins w:id="24" w:author="Jasmeet Bassan" w:date="2019-05-20T14:31:00Z">
        <w:r>
          <w:t xml:space="preserve"> one conclusion that overall there is more than 2 billion raised, and the currency that has the highest funding is HKD.</w:t>
        </w:r>
      </w:ins>
    </w:p>
    <w:p w14:paraId="1D566437" w14:textId="77777777" w:rsidR="001A1812" w:rsidRDefault="001A1812" w:rsidP="00D154B8">
      <w:pPr>
        <w:rPr>
          <w:ins w:id="25" w:author="Jasmeet Bassan" w:date="2019-05-20T14:31:00Z"/>
        </w:rPr>
        <w:pPrChange w:id="26" w:author="Jasmeet Bassan" w:date="2019-05-20T15:17:00Z">
          <w:pPr>
            <w:pStyle w:val="ListParagraph"/>
            <w:ind w:left="1080"/>
          </w:pPr>
        </w:pPrChange>
      </w:pPr>
    </w:p>
    <w:p w14:paraId="2F92873C" w14:textId="33F7B46E" w:rsidR="00675C35" w:rsidRDefault="00675C35" w:rsidP="00D154B8">
      <w:pPr>
        <w:rPr>
          <w:ins w:id="27" w:author="Jasmeet Bassan" w:date="2019-05-20T14:52:00Z"/>
        </w:rPr>
        <w:pPrChange w:id="28" w:author="Jasmeet Bassan" w:date="2019-05-20T15:17:00Z">
          <w:pPr>
            <w:pStyle w:val="ListParagraph"/>
            <w:ind w:left="1080"/>
            <w:jc w:val="both"/>
          </w:pPr>
        </w:pPrChange>
      </w:pPr>
      <w:ins w:id="29" w:author="Jasmeet Bassan" w:date="2019-05-20T14:31:00Z">
        <w:r>
          <w:t>We can check</w:t>
        </w:r>
      </w:ins>
      <w:ins w:id="30" w:author="Jasmeet Bassan" w:date="2019-05-20T14:32:00Z">
        <w:r>
          <w:t xml:space="preserve"> state wise, if the project has been successful and has pledged the goal amount as per </w:t>
        </w:r>
        <w:proofErr w:type="spellStart"/>
        <w:r>
          <w:t>Staff_picks</w:t>
        </w:r>
        <w:proofErr w:type="spellEnd"/>
        <w:r>
          <w:t xml:space="preserve"> </w:t>
        </w:r>
      </w:ins>
      <w:proofErr w:type="gramStart"/>
      <w:ins w:id="31" w:author="Jasmeet Bassan" w:date="2019-05-20T14:33:00Z">
        <w:r>
          <w:t xml:space="preserve">and </w:t>
        </w:r>
      </w:ins>
      <w:ins w:id="32" w:author="Jasmeet Bassan" w:date="2019-05-20T14:32:00Z">
        <w:r>
          <w:t xml:space="preserve"> Spotlight</w:t>
        </w:r>
        <w:proofErr w:type="gramEnd"/>
        <w:r>
          <w:t>.</w:t>
        </w:r>
      </w:ins>
      <w:ins w:id="33" w:author="Jasmeet Bassan" w:date="2019-05-20T14:33:00Z">
        <w:r>
          <w:t xml:space="preserve"> This conclusion gives us an insight that country </w:t>
        </w:r>
      </w:ins>
      <w:ins w:id="34" w:author="Jasmeet Bassan" w:date="2019-05-20T14:34:00Z">
        <w:r>
          <w:t xml:space="preserve">US has higher goal amounts and the </w:t>
        </w:r>
        <w:proofErr w:type="spellStart"/>
        <w:r>
          <w:t>Staff_pick</w:t>
        </w:r>
        <w:proofErr w:type="spellEnd"/>
        <w:r>
          <w:t xml:space="preserve"> is False for the respective </w:t>
        </w:r>
      </w:ins>
      <w:ins w:id="35" w:author="Jasmeet Bassan" w:date="2019-05-20T14:35:00Z">
        <w:r>
          <w:t>category.</w:t>
        </w:r>
      </w:ins>
    </w:p>
    <w:p w14:paraId="40D1A8F1" w14:textId="77777777" w:rsidR="001A1812" w:rsidRDefault="001A1812" w:rsidP="00D154B8">
      <w:pPr>
        <w:rPr>
          <w:ins w:id="36" w:author="Jasmeet Bassan" w:date="2019-05-20T14:40:00Z"/>
        </w:rPr>
        <w:pPrChange w:id="37" w:author="Jasmeet Bassan" w:date="2019-05-20T15:17:00Z">
          <w:pPr>
            <w:pStyle w:val="ListParagraph"/>
            <w:ind w:left="1080"/>
          </w:pPr>
        </w:pPrChange>
      </w:pPr>
    </w:p>
    <w:p w14:paraId="44898C31" w14:textId="63656A6A" w:rsidR="00E06631" w:rsidRDefault="00E06631" w:rsidP="00D154B8">
      <w:pPr>
        <w:rPr>
          <w:ins w:id="38" w:author="Jasmeet Bassan" w:date="2019-05-20T14:52:00Z"/>
        </w:rPr>
        <w:pPrChange w:id="39" w:author="Jasmeet Bassan" w:date="2019-05-20T15:17:00Z">
          <w:pPr>
            <w:pStyle w:val="ListParagraph"/>
            <w:ind w:left="1080"/>
            <w:jc w:val="both"/>
          </w:pPr>
        </w:pPrChange>
      </w:pPr>
      <w:ins w:id="40" w:author="Jasmeet Bassan" w:date="2019-05-20T14:40:00Z">
        <w:r>
          <w:t xml:space="preserve">We can draw another </w:t>
        </w:r>
      </w:ins>
      <w:ins w:id="41" w:author="Jasmeet Bassan" w:date="2019-05-20T14:41:00Z">
        <w:r>
          <w:t>conclusion that overall</w:t>
        </w:r>
      </w:ins>
      <w:ins w:id="42" w:author="Jasmeet Bassan" w:date="2019-05-20T14:52:00Z">
        <w:r w:rsidR="001A1812">
          <w:t xml:space="preserve">, Category </w:t>
        </w:r>
      </w:ins>
      <w:ins w:id="43" w:author="Jasmeet Bassan" w:date="2019-05-20T14:41:00Z">
        <w:r>
          <w:t>Theater has highest successful projects</w:t>
        </w:r>
      </w:ins>
      <w:ins w:id="44" w:author="Jasmeet Bassan" w:date="2019-05-20T14:42:00Z">
        <w:r>
          <w:t>.</w:t>
        </w:r>
      </w:ins>
    </w:p>
    <w:p w14:paraId="7FCCD354" w14:textId="77777777" w:rsidR="001A1812" w:rsidRDefault="001A1812" w:rsidP="00D154B8">
      <w:pPr>
        <w:rPr>
          <w:ins w:id="45" w:author="Jasmeet Bassan" w:date="2019-05-20T14:53:00Z"/>
        </w:rPr>
        <w:pPrChange w:id="46" w:author="Jasmeet Bassan" w:date="2019-05-20T15:17:00Z">
          <w:pPr>
            <w:pStyle w:val="ListParagraph"/>
            <w:ind w:left="1080"/>
            <w:jc w:val="both"/>
          </w:pPr>
        </w:pPrChange>
      </w:pPr>
      <w:ins w:id="47" w:author="Jasmeet Bassan" w:date="2019-05-20T14:52:00Z">
        <w:r>
          <w:t>We can check the pivot charts for reference in the Excel Wo</w:t>
        </w:r>
      </w:ins>
      <w:ins w:id="48" w:author="Jasmeet Bassan" w:date="2019-05-20T14:53:00Z">
        <w:r>
          <w:t xml:space="preserve">rkbook </w:t>
        </w:r>
      </w:ins>
    </w:p>
    <w:p w14:paraId="44B04850" w14:textId="5AD0F36E" w:rsidR="001A1812" w:rsidRDefault="001A1812" w:rsidP="00D154B8">
      <w:pPr>
        <w:rPr>
          <w:ins w:id="49" w:author="Jasmeet Bassan" w:date="2019-05-20T14:32:00Z"/>
        </w:rPr>
        <w:pPrChange w:id="50" w:author="Jasmeet Bassan" w:date="2019-05-20T15:17:00Z">
          <w:pPr>
            <w:pStyle w:val="ListParagraph"/>
            <w:ind w:left="1080"/>
          </w:pPr>
        </w:pPrChange>
      </w:pPr>
      <w:ins w:id="51" w:author="Jasmeet Bassan" w:date="2019-05-20T14:53:00Z">
        <w:r>
          <w:t xml:space="preserve">Name: </w:t>
        </w:r>
      </w:ins>
      <w:ins w:id="52" w:author="Jasmeet Bassan" w:date="2019-05-20T14:56:00Z">
        <w:r>
          <w:fldChar w:fldCharType="begin"/>
        </w:r>
        <w:r>
          <w:instrText xml:space="preserve"> HYPERLINK "https://utoronto-my.sharepoint.com/personal/jasmeet_bassan_mail_utoronto_ca/Documents/StarterBook.xlsm?web=1" </w:instrText>
        </w:r>
        <w:r>
          <w:fldChar w:fldCharType="separate"/>
        </w:r>
        <w:proofErr w:type="spellStart"/>
        <w:r w:rsidRPr="001A1812">
          <w:rPr>
            <w:rStyle w:val="Hyperlink"/>
          </w:rPr>
          <w:t>Starter</w:t>
        </w:r>
        <w:r w:rsidRPr="001A1812">
          <w:rPr>
            <w:rStyle w:val="Hyperlink"/>
          </w:rPr>
          <w:t>B</w:t>
        </w:r>
        <w:r w:rsidRPr="001A1812">
          <w:rPr>
            <w:rStyle w:val="Hyperlink"/>
          </w:rPr>
          <w:t>o</w:t>
        </w:r>
        <w:r w:rsidRPr="001A1812">
          <w:rPr>
            <w:rStyle w:val="Hyperlink"/>
          </w:rPr>
          <w:t>ok</w:t>
        </w:r>
        <w:proofErr w:type="spellEnd"/>
        <w:r>
          <w:fldChar w:fldCharType="end"/>
        </w:r>
      </w:ins>
    </w:p>
    <w:p w14:paraId="7338A7EF" w14:textId="77777777" w:rsidR="00675C35" w:rsidRDefault="00675C35" w:rsidP="00D154B8">
      <w:pPr>
        <w:pPrChange w:id="53" w:author="Jasmeet Bassan" w:date="2019-05-20T15:17:00Z">
          <w:pPr>
            <w:pStyle w:val="ListParagraph"/>
            <w:numPr>
              <w:numId w:val="3"/>
            </w:numPr>
            <w:ind w:left="1080" w:hanging="360"/>
          </w:pPr>
        </w:pPrChange>
      </w:pPr>
    </w:p>
    <w:p w14:paraId="43AB7618" w14:textId="62DDE0B1" w:rsidR="0017330B" w:rsidRDefault="0017330B" w:rsidP="00D154B8">
      <w:pPr>
        <w:pStyle w:val="ListParagraph"/>
        <w:numPr>
          <w:ilvl w:val="0"/>
          <w:numId w:val="4"/>
        </w:numPr>
        <w:pPrChange w:id="54" w:author="Jasmeet Bassan" w:date="2019-05-20T15:17:00Z">
          <w:pPr>
            <w:pStyle w:val="ListParagraph"/>
            <w:numPr>
              <w:numId w:val="3"/>
            </w:numPr>
            <w:ind w:left="1080" w:hanging="360"/>
          </w:pPr>
        </w:pPrChange>
      </w:pPr>
      <w:r>
        <w:t>What are some limitations of this dataset?</w:t>
      </w:r>
    </w:p>
    <w:p w14:paraId="039559E3" w14:textId="65202D20" w:rsidR="0017330B" w:rsidRDefault="0017330B" w:rsidP="00D154B8">
      <w:pPr>
        <w:rPr>
          <w:ins w:id="55" w:author="Jasmeet Bassan" w:date="2019-05-20T14:35:00Z"/>
        </w:rPr>
        <w:pPrChange w:id="56" w:author="Jasmeet Bassan" w:date="2019-05-20T15:17:00Z">
          <w:pPr>
            <w:pStyle w:val="ListParagraph"/>
            <w:ind w:left="1080"/>
          </w:pPr>
        </w:pPrChange>
      </w:pPr>
      <w:del w:id="57" w:author="Jasmeet Bassan" w:date="2019-05-20T14:45:00Z">
        <w:r w:rsidDel="00E06631">
          <w:delText xml:space="preserve">Answer: </w:delText>
        </w:r>
      </w:del>
      <w:r>
        <w:t xml:space="preserve"> </w:t>
      </w:r>
      <w:ins w:id="58" w:author="Jasmeet Bassan" w:date="2019-05-20T14:51:00Z">
        <w:r w:rsidR="001A1812">
          <w:t xml:space="preserve">                   </w:t>
        </w:r>
      </w:ins>
      <w:r>
        <w:t xml:space="preserve">We can say there is one limitation to the dataset </w:t>
      </w:r>
      <w:proofErr w:type="spellStart"/>
      <w:r>
        <w:t>ie</w:t>
      </w:r>
      <w:proofErr w:type="spellEnd"/>
      <w:r>
        <w:t xml:space="preserve"> it has division by zero for the calculation</w:t>
      </w:r>
      <w:ins w:id="59" w:author="Jasmeet Bassan" w:date="2019-05-20T14:46:00Z">
        <w:r w:rsidR="00E06631">
          <w:t xml:space="preserve"> </w:t>
        </w:r>
      </w:ins>
      <w:del w:id="60" w:author="Jasmeet Bassan" w:date="2019-05-20T14:46:00Z">
        <w:r w:rsidDel="00E06631">
          <w:delText xml:space="preserve"> </w:delText>
        </w:r>
      </w:del>
      <w:r>
        <w:t xml:space="preserve">of </w:t>
      </w:r>
      <w:ins w:id="61" w:author="Jasmeet Bassan" w:date="2019-05-20T14:45:00Z">
        <w:r w:rsidR="00E06631">
          <w:t xml:space="preserve"> </w:t>
        </w:r>
      </w:ins>
      <w:ins w:id="62" w:author="Jasmeet Bassan" w:date="2019-05-20T14:51:00Z">
        <w:r w:rsidR="001A1812">
          <w:t xml:space="preserve"> </w:t>
        </w:r>
      </w:ins>
      <w:del w:id="63" w:author="Jasmeet Bassan" w:date="2019-05-20T14:45:00Z">
        <w:r w:rsidDel="00E06631">
          <w:delText>A</w:delText>
        </w:r>
      </w:del>
      <w:ins w:id="64" w:author="Jasmeet Bassan" w:date="2019-05-20T14:45:00Z">
        <w:r w:rsidR="00E06631">
          <w:t>A</w:t>
        </w:r>
      </w:ins>
      <w:r>
        <w:t>verage Donation and it has no mathematical formatting for the same.</w:t>
      </w:r>
    </w:p>
    <w:p w14:paraId="11ECD11D" w14:textId="38F1FA3C" w:rsidR="00675C35" w:rsidRDefault="00E06631" w:rsidP="00D154B8">
      <w:pPr>
        <w:rPr>
          <w:ins w:id="65" w:author="Jasmeet Bassan" w:date="2019-05-20T14:37:00Z"/>
        </w:rPr>
        <w:pPrChange w:id="66" w:author="Jasmeet Bassan" w:date="2019-05-20T15:17:00Z">
          <w:pPr>
            <w:pStyle w:val="ListParagraph"/>
            <w:ind w:left="1080"/>
          </w:pPr>
        </w:pPrChange>
      </w:pPr>
      <w:ins w:id="67" w:author="Jasmeet Bassan" w:date="2019-05-20T14:42:00Z">
        <w:r>
          <w:t>Another</w:t>
        </w:r>
      </w:ins>
      <w:ins w:id="68" w:author="Jasmeet Bassan" w:date="2019-05-20T14:35:00Z">
        <w:r w:rsidR="00675C35">
          <w:t xml:space="preserve"> limitation for the data set is that the </w:t>
        </w:r>
        <w:proofErr w:type="spellStart"/>
        <w:r w:rsidR="00675C35">
          <w:t>demograph</w:t>
        </w:r>
        <w:proofErr w:type="spellEnd"/>
        <w:r w:rsidR="00675C35">
          <w:t xml:space="preserve"> </w:t>
        </w:r>
        <w:proofErr w:type="gramStart"/>
        <w:r w:rsidR="00675C35">
          <w:t>has to</w:t>
        </w:r>
        <w:proofErr w:type="gramEnd"/>
        <w:r w:rsidR="00675C35">
          <w:t xml:space="preserve"> </w:t>
        </w:r>
      </w:ins>
      <w:ins w:id="69" w:author="Jasmeet Bassan" w:date="2019-05-20T14:36:00Z">
        <w:r w:rsidR="00675C35">
          <w:t xml:space="preserve">be researched better for the searching a way to success for the respective project. The dataset limits to the amount </w:t>
        </w:r>
      </w:ins>
      <w:ins w:id="70" w:author="Jasmeet Bassan" w:date="2019-05-20T14:37:00Z">
        <w:r w:rsidR="00675C35">
          <w:t>pledged and does not describe the opinion of the targeted audience.</w:t>
        </w:r>
      </w:ins>
    </w:p>
    <w:p w14:paraId="7B93C5E8" w14:textId="1D34DA5A" w:rsidR="00675C35" w:rsidRDefault="00DA2680" w:rsidP="00D154B8">
      <w:pPr>
        <w:rPr>
          <w:ins w:id="71" w:author="Jasmeet Bassan" w:date="2019-05-20T15:16:00Z"/>
        </w:rPr>
        <w:pPrChange w:id="72" w:author="Jasmeet Bassan" w:date="2019-05-20T15:17:00Z">
          <w:pPr>
            <w:pStyle w:val="ListParagraph"/>
            <w:ind w:left="1080"/>
            <w:jc w:val="both"/>
          </w:pPr>
        </w:pPrChange>
      </w:pPr>
      <w:ins w:id="73" w:author="Jasmeet Bassan" w:date="2019-05-20T15:29:00Z">
        <w:r>
          <w:t xml:space="preserve">The </w:t>
        </w:r>
        <w:proofErr w:type="spellStart"/>
        <w:r>
          <w:t>coulmns</w:t>
        </w:r>
        <w:proofErr w:type="spellEnd"/>
        <w:r>
          <w:t xml:space="preserve"> are not as specified in the questions. </w:t>
        </w:r>
      </w:ins>
      <w:ins w:id="74" w:author="Jasmeet Bassan" w:date="2019-05-20T15:30:00Z">
        <w:r>
          <w:t>The workbook as taken as a connection and then queries were performed on it.</w:t>
        </w:r>
      </w:ins>
      <w:bookmarkStart w:id="75" w:name="_GoBack"/>
      <w:bookmarkEnd w:id="75"/>
    </w:p>
    <w:p w14:paraId="35125913" w14:textId="2F9E2CDF" w:rsidR="00D154B8" w:rsidRDefault="00D154B8" w:rsidP="00D154B8">
      <w:pPr>
        <w:rPr>
          <w:ins w:id="76" w:author="Jasmeet Bassan" w:date="2019-05-20T15:16:00Z"/>
        </w:rPr>
        <w:pPrChange w:id="77" w:author="Jasmeet Bassan" w:date="2019-05-20T15:17:00Z">
          <w:pPr>
            <w:pStyle w:val="ListParagraph"/>
            <w:ind w:left="1080"/>
            <w:jc w:val="both"/>
          </w:pPr>
        </w:pPrChange>
      </w:pPr>
    </w:p>
    <w:p w14:paraId="622C2A98" w14:textId="429F58EB" w:rsidR="00D154B8" w:rsidRDefault="00D154B8" w:rsidP="00D154B8">
      <w:pPr>
        <w:rPr>
          <w:ins w:id="78" w:author="Jasmeet Bassan" w:date="2019-05-20T15:16:00Z"/>
        </w:rPr>
        <w:pPrChange w:id="79" w:author="Jasmeet Bassan" w:date="2019-05-20T15:17:00Z">
          <w:pPr>
            <w:pStyle w:val="ListParagraph"/>
            <w:ind w:left="1080"/>
            <w:jc w:val="both"/>
          </w:pPr>
        </w:pPrChange>
      </w:pPr>
    </w:p>
    <w:p w14:paraId="7622FCC5" w14:textId="25FFA961" w:rsidR="00D154B8" w:rsidRDefault="00D154B8" w:rsidP="00D154B8">
      <w:pPr>
        <w:rPr>
          <w:ins w:id="80" w:author="Jasmeet Bassan" w:date="2019-05-20T15:16:00Z"/>
        </w:rPr>
        <w:pPrChange w:id="81" w:author="Jasmeet Bassan" w:date="2019-05-20T15:17:00Z">
          <w:pPr>
            <w:pStyle w:val="ListParagraph"/>
            <w:ind w:left="1080"/>
            <w:jc w:val="both"/>
          </w:pPr>
        </w:pPrChange>
      </w:pPr>
    </w:p>
    <w:p w14:paraId="5C11A589" w14:textId="34EB12B7" w:rsidR="00D154B8" w:rsidRDefault="00D154B8" w:rsidP="00D154B8">
      <w:pPr>
        <w:rPr>
          <w:ins w:id="82" w:author="Jasmeet Bassan" w:date="2019-05-20T15:16:00Z"/>
        </w:rPr>
        <w:pPrChange w:id="83" w:author="Jasmeet Bassan" w:date="2019-05-20T15:17:00Z">
          <w:pPr>
            <w:pStyle w:val="ListParagraph"/>
            <w:ind w:left="1080"/>
            <w:jc w:val="both"/>
          </w:pPr>
        </w:pPrChange>
      </w:pPr>
    </w:p>
    <w:p w14:paraId="20931EEA" w14:textId="77777777" w:rsidR="00D154B8" w:rsidRDefault="00D154B8" w:rsidP="00D154B8">
      <w:pPr>
        <w:pPrChange w:id="84" w:author="Jasmeet Bassan" w:date="2019-05-20T15:17:00Z">
          <w:pPr>
            <w:pStyle w:val="ListParagraph"/>
            <w:ind w:left="1080"/>
          </w:pPr>
        </w:pPrChange>
      </w:pPr>
    </w:p>
    <w:p w14:paraId="7ADDEE42" w14:textId="77777777" w:rsidR="0017330B" w:rsidRDefault="0017330B" w:rsidP="00D154B8">
      <w:pPr>
        <w:pPrChange w:id="85" w:author="Jasmeet Bassan" w:date="2019-05-20T15:17:00Z">
          <w:pPr>
            <w:pStyle w:val="ListParagraph"/>
            <w:ind w:left="1080"/>
          </w:pPr>
        </w:pPrChange>
      </w:pPr>
    </w:p>
    <w:p w14:paraId="2DEEE935" w14:textId="798E06FC" w:rsidR="009B5B57" w:rsidRDefault="0017330B" w:rsidP="00D154B8">
      <w:pPr>
        <w:pStyle w:val="ListParagraph"/>
        <w:numPr>
          <w:ilvl w:val="0"/>
          <w:numId w:val="4"/>
        </w:numPr>
        <w:pPrChange w:id="86" w:author="Jasmeet Bassan" w:date="2019-05-20T15:17:00Z">
          <w:pPr>
            <w:pStyle w:val="ListParagraph"/>
            <w:numPr>
              <w:numId w:val="3"/>
            </w:numPr>
            <w:ind w:left="1080" w:hanging="360"/>
          </w:pPr>
        </w:pPrChange>
      </w:pPr>
      <w:r>
        <w:t>What are some other possible tables and/or graphs that we could create?</w:t>
      </w:r>
    </w:p>
    <w:p w14:paraId="2FE04366" w14:textId="5ABE9A9F" w:rsidR="009B5B57" w:rsidRDefault="009B5B57" w:rsidP="00D154B8"/>
    <w:p w14:paraId="5D3E9C01" w14:textId="17DF8535" w:rsidR="009B5B57" w:rsidRDefault="009B5B57" w:rsidP="00D154B8">
      <w:pPr>
        <w:rPr>
          <w:ins w:id="87" w:author="Jasmeet Bassan" w:date="2019-05-18T18:18:00Z"/>
        </w:rPr>
        <w:pPrChange w:id="88" w:author="Jasmeet Bassan" w:date="2019-05-20T15:17:00Z">
          <w:pPr>
            <w:ind w:left="720"/>
          </w:pPr>
        </w:pPrChange>
      </w:pPr>
      <w:del w:id="89" w:author="Jasmeet Bassan" w:date="2019-05-20T14:47:00Z">
        <w:r w:rsidDel="00E06631">
          <w:delText xml:space="preserve">Answer: </w:delText>
        </w:r>
      </w:del>
      <w:r>
        <w:t xml:space="preserve">We can create a pivot table of the amount pledged per country as per respective currency </w:t>
      </w:r>
      <w:ins w:id="90" w:author="Jasmeet Bassan" w:date="2019-05-20T15:15:00Z">
        <w:r w:rsidR="00D154B8">
          <w:t xml:space="preserve">         </w:t>
        </w:r>
      </w:ins>
      <w:r>
        <w:t>for every name.</w:t>
      </w:r>
      <w:ins w:id="91" w:author="Jasmeet Bassan" w:date="2019-05-20T14:49:00Z">
        <w:r w:rsidR="00E06631">
          <w:t xml:space="preserve"> </w:t>
        </w:r>
      </w:ins>
      <w:ins w:id="92" w:author="Jasmeet Bassan" w:date="2019-05-20T14:47:00Z">
        <w:r w:rsidR="00E06631">
          <w:t xml:space="preserve">The below is the screenshot of the </w:t>
        </w:r>
      </w:ins>
      <w:ins w:id="93" w:author="Jasmeet Bassan" w:date="2019-05-20T14:48:00Z">
        <w:r w:rsidR="00E06631">
          <w:t xml:space="preserve">table and graph. You can also check the Excel sheet for the same. The Sheet Name is </w:t>
        </w:r>
      </w:ins>
      <w:ins w:id="94" w:author="Jasmeet Bassan" w:date="2019-05-20T14:49:00Z">
        <w:r w:rsidR="00E06631">
          <w:t>Average Donation by currency.</w:t>
        </w:r>
      </w:ins>
    </w:p>
    <w:p w14:paraId="5640444A" w14:textId="57D5E973" w:rsidR="008552A4" w:rsidRDefault="008552A4" w:rsidP="00D154B8">
      <w:pPr>
        <w:rPr>
          <w:ins w:id="95" w:author="Jasmeet Bassan" w:date="2019-05-18T18:18:00Z"/>
        </w:rPr>
        <w:pPrChange w:id="96" w:author="Jasmeet Bassan" w:date="2019-05-20T15:17:00Z">
          <w:pPr>
            <w:ind w:left="720"/>
          </w:pPr>
        </w:pPrChange>
      </w:pPr>
      <w:ins w:id="97" w:author="Jasmeet Bassan" w:date="2019-05-18T18:19:00Z">
        <w:r>
          <w:rPr>
            <w:noProof/>
          </w:rPr>
          <w:drawing>
            <wp:inline distT="0" distB="0" distL="0" distR="0" wp14:anchorId="4469CD80" wp14:editId="7DCF3CAC">
              <wp:extent cx="5943600" cy="4695825"/>
              <wp:effectExtent l="0" t="0" r="0" b="9525"/>
              <wp:docPr id="3" name="Picture 3" descr="StarterBook - Exc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91C16EF.tmp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695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F9A754" w14:textId="77777777" w:rsidR="00D154B8" w:rsidRDefault="00D154B8" w:rsidP="00D154B8">
      <w:pPr>
        <w:rPr>
          <w:ins w:id="98" w:author="Jasmeet Bassan" w:date="2019-05-20T15:18:00Z"/>
        </w:rPr>
      </w:pPr>
    </w:p>
    <w:p w14:paraId="3B75990D" w14:textId="77777777" w:rsidR="00D154B8" w:rsidRDefault="00D154B8" w:rsidP="00D154B8">
      <w:pPr>
        <w:rPr>
          <w:ins w:id="99" w:author="Jasmeet Bassan" w:date="2019-05-20T15:18:00Z"/>
        </w:rPr>
      </w:pPr>
    </w:p>
    <w:p w14:paraId="4F3E5218" w14:textId="77777777" w:rsidR="00D154B8" w:rsidRDefault="00D154B8" w:rsidP="00D154B8">
      <w:pPr>
        <w:rPr>
          <w:ins w:id="100" w:author="Jasmeet Bassan" w:date="2019-05-20T15:18:00Z"/>
        </w:rPr>
      </w:pPr>
    </w:p>
    <w:p w14:paraId="7F0351D1" w14:textId="77777777" w:rsidR="00D154B8" w:rsidRDefault="00D154B8" w:rsidP="00D154B8">
      <w:pPr>
        <w:rPr>
          <w:ins w:id="101" w:author="Jasmeet Bassan" w:date="2019-05-20T15:18:00Z"/>
        </w:rPr>
      </w:pPr>
    </w:p>
    <w:p w14:paraId="40B2D539" w14:textId="77777777" w:rsidR="00D154B8" w:rsidRDefault="00D154B8" w:rsidP="00D154B8">
      <w:pPr>
        <w:rPr>
          <w:ins w:id="102" w:author="Jasmeet Bassan" w:date="2019-05-20T15:18:00Z"/>
        </w:rPr>
      </w:pPr>
    </w:p>
    <w:p w14:paraId="5F394D5E" w14:textId="77777777" w:rsidR="00D154B8" w:rsidRDefault="00D154B8" w:rsidP="00D154B8">
      <w:pPr>
        <w:rPr>
          <w:ins w:id="103" w:author="Jasmeet Bassan" w:date="2019-05-20T15:18:00Z"/>
        </w:rPr>
      </w:pPr>
    </w:p>
    <w:p w14:paraId="54A4383C" w14:textId="1F5D7409" w:rsidR="008552A4" w:rsidRDefault="00E06631" w:rsidP="00D154B8">
      <w:pPr>
        <w:rPr>
          <w:ins w:id="104" w:author="Jasmeet Bassan" w:date="2019-05-20T14:27:00Z"/>
        </w:rPr>
        <w:pPrChange w:id="105" w:author="Jasmeet Bassan" w:date="2019-05-20T15:17:00Z">
          <w:pPr>
            <w:ind w:left="720"/>
          </w:pPr>
        </w:pPrChange>
      </w:pPr>
      <w:ins w:id="106" w:author="Jasmeet Bassan" w:date="2019-05-20T14:49:00Z">
        <w:r>
          <w:t>W</w:t>
        </w:r>
      </w:ins>
      <w:ins w:id="107" w:author="Jasmeet Bassan" w:date="2019-05-20T14:26:00Z">
        <w:r w:rsidR="00E315C6">
          <w:t xml:space="preserve">e can draw another </w:t>
        </w:r>
        <w:proofErr w:type="gramStart"/>
        <w:r w:rsidR="00E315C6">
          <w:t>pivot  for</w:t>
        </w:r>
        <w:proofErr w:type="gramEnd"/>
        <w:r w:rsidR="00E315C6">
          <w:t xml:space="preserve"> Staff Pick False and Category Film &amp; Video; the count</w:t>
        </w:r>
      </w:ins>
      <w:ins w:id="108" w:author="Jasmeet Bassan" w:date="2019-05-20T14:27:00Z">
        <w:r w:rsidR="00E315C6">
          <w:t>ry that corresponds to this is US.</w:t>
        </w:r>
      </w:ins>
      <w:ins w:id="109" w:author="Jasmeet Bassan" w:date="2019-05-20T14:49:00Z">
        <w:r w:rsidR="001A1812">
          <w:t xml:space="preserve"> Th</w:t>
        </w:r>
      </w:ins>
      <w:ins w:id="110" w:author="Jasmeet Bassan" w:date="2019-05-20T14:50:00Z">
        <w:r w:rsidR="001A1812">
          <w:t>is chart is updated in the Excel Workbook as well for clear reference.</w:t>
        </w:r>
      </w:ins>
    </w:p>
    <w:p w14:paraId="1D8D3BAE" w14:textId="2D2A465D" w:rsidR="00E315C6" w:rsidRDefault="00E315C6" w:rsidP="00D154B8">
      <w:pPr>
        <w:rPr>
          <w:ins w:id="111" w:author="Jasmeet Bassan" w:date="2019-05-20T14:44:00Z"/>
        </w:rPr>
        <w:pPrChange w:id="112" w:author="Jasmeet Bassan" w:date="2019-05-20T15:17:00Z">
          <w:pPr>
            <w:ind w:left="720"/>
          </w:pPr>
        </w:pPrChange>
      </w:pPr>
      <w:ins w:id="113" w:author="Jasmeet Bassan" w:date="2019-05-20T14:27:00Z">
        <w:r>
          <w:t>We can check the pivot chart below:</w:t>
        </w:r>
      </w:ins>
    </w:p>
    <w:p w14:paraId="49DA16CE" w14:textId="6E895A5A" w:rsidR="00E06631" w:rsidRDefault="00E06631" w:rsidP="00D154B8">
      <w:pPr>
        <w:rPr>
          <w:ins w:id="114" w:author="Jasmeet Bassan" w:date="2019-05-20T14:44:00Z"/>
        </w:rPr>
        <w:pPrChange w:id="115" w:author="Jasmeet Bassan" w:date="2019-05-20T15:17:00Z">
          <w:pPr>
            <w:ind w:left="720"/>
          </w:pPr>
        </w:pPrChange>
      </w:pPr>
    </w:p>
    <w:p w14:paraId="265C1AF8" w14:textId="187A4F51" w:rsidR="00E06631" w:rsidRDefault="00E06631" w:rsidP="00D154B8">
      <w:pPr>
        <w:rPr>
          <w:ins w:id="116" w:author="Jasmeet Bassan" w:date="2019-05-20T14:44:00Z"/>
        </w:rPr>
        <w:pPrChange w:id="117" w:author="Jasmeet Bassan" w:date="2019-05-20T15:17:00Z">
          <w:pPr>
            <w:ind w:left="720"/>
          </w:pPr>
        </w:pPrChange>
      </w:pPr>
    </w:p>
    <w:p w14:paraId="27419777" w14:textId="3FFED9B6" w:rsidR="00E06631" w:rsidRDefault="00E06631" w:rsidP="00D154B8">
      <w:pPr>
        <w:pPrChange w:id="118" w:author="Jasmeet Bassan" w:date="2019-05-20T15:17:00Z">
          <w:pPr>
            <w:ind w:left="720"/>
          </w:pPr>
        </w:pPrChange>
      </w:pPr>
      <w:ins w:id="119" w:author="Jasmeet Bassan" w:date="2019-05-20T14:44:00Z">
        <w:r>
          <w:rPr>
            <w:noProof/>
          </w:rPr>
          <w:drawing>
            <wp:inline distT="0" distB="0" distL="0" distR="0" wp14:anchorId="2EF302F8" wp14:editId="5AF9024D">
              <wp:extent cx="5943600" cy="3221990"/>
              <wp:effectExtent l="0" t="0" r="0" b="0"/>
              <wp:docPr id="5" name="Picture 5" descr="StarterBook - Exc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91C33FD.tmp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21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E0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92B2" w14:textId="77777777" w:rsidR="004670D9" w:rsidRDefault="004670D9" w:rsidP="008552A4">
      <w:pPr>
        <w:spacing w:after="0" w:line="240" w:lineRule="auto"/>
      </w:pPr>
      <w:r>
        <w:separator/>
      </w:r>
    </w:p>
  </w:endnote>
  <w:endnote w:type="continuationSeparator" w:id="0">
    <w:p w14:paraId="34CE5055" w14:textId="77777777" w:rsidR="004670D9" w:rsidRDefault="004670D9" w:rsidP="0085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45096" w14:textId="77777777" w:rsidR="004670D9" w:rsidRDefault="004670D9" w:rsidP="008552A4">
      <w:pPr>
        <w:spacing w:after="0" w:line="240" w:lineRule="auto"/>
      </w:pPr>
      <w:r>
        <w:separator/>
      </w:r>
    </w:p>
  </w:footnote>
  <w:footnote w:type="continuationSeparator" w:id="0">
    <w:p w14:paraId="0A918F8F" w14:textId="77777777" w:rsidR="004670D9" w:rsidRDefault="004670D9" w:rsidP="00855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03C"/>
    <w:multiLevelType w:val="hybridMultilevel"/>
    <w:tmpl w:val="602AA0C6"/>
    <w:lvl w:ilvl="0" w:tplc="1F4624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1D8F"/>
    <w:multiLevelType w:val="hybridMultilevel"/>
    <w:tmpl w:val="95A0CA68"/>
    <w:lvl w:ilvl="0" w:tplc="CA78E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B62C3"/>
    <w:multiLevelType w:val="hybridMultilevel"/>
    <w:tmpl w:val="674C58C2"/>
    <w:lvl w:ilvl="0" w:tplc="2CC610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E4367"/>
    <w:multiLevelType w:val="hybridMultilevel"/>
    <w:tmpl w:val="82E89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eet Bassan">
    <w15:presenceInfo w15:providerId="AD" w15:userId="S::jasmeet.bassan@mail.utoronto.ca::c2947834-1ec9-42f7-b98b-2ce409b550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B"/>
    <w:rsid w:val="00014CFA"/>
    <w:rsid w:val="0017330B"/>
    <w:rsid w:val="001A1812"/>
    <w:rsid w:val="002B03BE"/>
    <w:rsid w:val="004670D9"/>
    <w:rsid w:val="00675C35"/>
    <w:rsid w:val="008552A4"/>
    <w:rsid w:val="009B5B57"/>
    <w:rsid w:val="00D154B8"/>
    <w:rsid w:val="00DA2680"/>
    <w:rsid w:val="00E06631"/>
    <w:rsid w:val="00E3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B1AF"/>
  <w15:chartTrackingRefBased/>
  <w15:docId w15:val="{B8DEF192-B67D-4D4F-B086-37296FE1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0B"/>
    <w:pPr>
      <w:ind w:left="720"/>
      <w:contextualSpacing/>
    </w:pPr>
  </w:style>
  <w:style w:type="paragraph" w:styleId="Revision">
    <w:name w:val="Revision"/>
    <w:hidden/>
    <w:uiPriority w:val="99"/>
    <w:semiHidden/>
    <w:rsid w:val="008552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2A4"/>
  </w:style>
  <w:style w:type="paragraph" w:styleId="Footer">
    <w:name w:val="footer"/>
    <w:basedOn w:val="Normal"/>
    <w:link w:val="FooterChar"/>
    <w:uiPriority w:val="99"/>
    <w:unhideWhenUsed/>
    <w:rsid w:val="0085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2A4"/>
  </w:style>
  <w:style w:type="character" w:styleId="Hyperlink">
    <w:name w:val="Hyperlink"/>
    <w:basedOn w:val="DefaultParagraphFont"/>
    <w:uiPriority w:val="99"/>
    <w:unhideWhenUsed/>
    <w:rsid w:val="001A1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8AA78-02BF-41FE-94DB-61683395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Bassan</dc:creator>
  <cp:keywords/>
  <dc:description/>
  <cp:lastModifiedBy>Jasmeet Bassan</cp:lastModifiedBy>
  <cp:revision>4</cp:revision>
  <dcterms:created xsi:type="dcterms:W3CDTF">2019-05-20T20:19:00Z</dcterms:created>
  <dcterms:modified xsi:type="dcterms:W3CDTF">2019-05-20T20:30:00Z</dcterms:modified>
</cp:coreProperties>
</file>